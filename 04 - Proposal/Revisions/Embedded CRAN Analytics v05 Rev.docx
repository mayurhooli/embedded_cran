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lang w:val="en-IN" w:eastAsia="en-IN"/>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lang w:val="en-IN" w:eastAsia="en-IN"/>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46E79604" w:rsidR="006C026D" w:rsidRDefault="001E0E23" w:rsidP="00974A22">
      <w:pPr>
        <w:jc w:val="both"/>
      </w:pPr>
      <w:r>
        <w:t>As the amount of traffic on the mobile networks rises</w:t>
      </w:r>
      <w:r w:rsidR="006C0985">
        <w:t>, more radios would be required to connect the devices to the Core. More radios give rise to more</w:t>
      </w:r>
      <w:r w:rsidR="00974A22">
        <w:t xml:space="preserve"> basebands which in turn leads to increase in cost. In order to solve this issue, we use the concept of Cloud/Centralized Radio Access Network. In CRAN, we separate the base station in two parts – Remote Radio Head (RRH) and the Baseband Unit (BBU). This</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nvironments 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lang w:val="en-IN" w:eastAsia="en-IN"/>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bookmarkStart w:id="0" w:name="_GoBack"/>
      <w:bookmarkEnd w:id="0"/>
    </w:p>
    <w:p w14:paraId="0DC967A8" w14:textId="5B3C3842" w:rsidR="00EF5D45" w:rsidRPr="00EE657A" w:rsidRDefault="00EF5D45" w:rsidP="00805FF9">
      <w:pPr>
        <w:pBdr>
          <w:bottom w:val="single" w:sz="6" w:space="1" w:color="auto"/>
        </w:pBdr>
        <w:jc w:val="both"/>
        <w:rPr>
          <w:sz w:val="28"/>
        </w:rPr>
      </w:pPr>
      <w:r w:rsidRPr="00EE657A">
        <w:rPr>
          <w:sz w:val="28"/>
        </w:rPr>
        <w:t>S</w:t>
      </w:r>
      <w:r w:rsidR="00137511" w:rsidRPr="00EE657A">
        <w:rPr>
          <w:sz w:val="28"/>
        </w:rPr>
        <w:t xml:space="preserve">ample </w:t>
      </w:r>
      <w:del w:id="1" w:author="Hooli" w:date="2018-11-10T23:58:00Z">
        <w:r w:rsidR="00137511" w:rsidRPr="00EE657A" w:rsidDel="001925AB">
          <w:rPr>
            <w:sz w:val="28"/>
          </w:rPr>
          <w:delText>Problem</w:delText>
        </w:r>
      </w:del>
      <w:ins w:id="2" w:author="Hooli" w:date="2018-11-10T23:58:00Z">
        <w:r w:rsidR="001925AB">
          <w:rPr>
            <w:sz w:val="28"/>
          </w:rPr>
          <w:t>Scenario</w:t>
        </w:r>
      </w:ins>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611DA5A5" w:rsidR="00137511" w:rsidRDefault="007156CD" w:rsidP="00805FF9">
      <w:pPr>
        <w:pBdr>
          <w:bottom w:val="single" w:sz="6" w:space="1" w:color="auto"/>
        </w:pBdr>
        <w:jc w:val="both"/>
      </w:pPr>
      <w:ins w:id="3" w:author="Hooli" w:date="2018-11-10T23:39:00Z">
        <w:r>
          <w:rPr>
            <w:sz w:val="28"/>
          </w:rPr>
          <w:t xml:space="preserve">Proposed </w:t>
        </w:r>
      </w:ins>
      <w:r w:rsidR="00137511" w:rsidRPr="00EE657A">
        <w:rPr>
          <w:sz w:val="28"/>
        </w:rPr>
        <w:t>Solution</w:t>
      </w:r>
    </w:p>
    <w:p w14:paraId="12557C41" w14:textId="594D6391" w:rsidR="00333509" w:rsidRDefault="007156CD" w:rsidP="00333509">
      <w:pPr>
        <w:jc w:val="both"/>
      </w:pPr>
      <w:ins w:id="4" w:author="Hooli" w:date="2018-11-10T23:40:00Z">
        <w:r>
          <w:t xml:space="preserve">The solution relies </w:t>
        </w:r>
      </w:ins>
      <w:ins w:id="5" w:author="Hooli" w:date="2018-11-10T23:44:00Z">
        <w:r>
          <w:t xml:space="preserve">on </w:t>
        </w:r>
      </w:ins>
      <w:ins w:id="6" w:author="Hooli" w:date="2018-11-10T23:48:00Z">
        <w:r>
          <w:t xml:space="preserve">optimizing </w:t>
        </w:r>
      </w:ins>
      <w:ins w:id="7" w:author="Hooli" w:date="2018-11-10T23:46:00Z">
        <w:r>
          <w:t xml:space="preserve">the operations and the process with the technology advancements. </w:t>
        </w:r>
      </w:ins>
      <w:ins w:id="8" w:author="Hooli" w:date="2018-11-10T23:45:00Z">
        <w:r>
          <w:t xml:space="preserve"> </w:t>
        </w:r>
      </w:ins>
      <w:r w:rsidR="00333509">
        <w:t xml:space="preserve">As the technology evolves, the process to use that technology needs to evolve as well. </w:t>
      </w:r>
      <w:ins w:id="9" w:author="Hooli" w:date="2018-11-10T23:48:00Z">
        <w:r>
          <w:t>For example, i</w:t>
        </w:r>
      </w:ins>
      <w:del w:id="10" w:author="Hooli" w:date="2018-11-10T23:48:00Z">
        <w:r w:rsidR="00333509" w:rsidDel="007156CD">
          <w:delText>I</w:delText>
        </w:r>
      </w:del>
      <w:r w:rsidR="00333509">
        <w:t>t took nearly 50 years for Electricity to be utilized properly in the manufacturing industry</w:t>
      </w:r>
      <w:ins w:id="11" w:author="Hooli" w:date="2018-11-10T23:49:00Z">
        <w:r>
          <w:t xml:space="preserve"> to </w:t>
        </w:r>
        <w:r w:rsidR="001925AB">
          <w:t>make the operations more efficient</w:t>
        </w:r>
      </w:ins>
      <w:r w:rsidR="00333509">
        <w:t xml:space="preserve">. </w:t>
      </w:r>
      <w:del w:id="12" w:author="Hooli" w:date="2018-11-10T23:50:00Z">
        <w:r w:rsidR="00333509" w:rsidDel="001925AB">
          <w:delText>Hence,</w:delText>
        </w:r>
      </w:del>
      <w:ins w:id="13" w:author="Hooli" w:date="2018-11-10T23:50:00Z">
        <w:r w:rsidR="001925AB">
          <w:t xml:space="preserve">Similarly, </w:t>
        </w:r>
      </w:ins>
      <w:r w:rsidR="00333509">
        <w:t xml:space="preserve"> </w:t>
      </w:r>
      <w:del w:id="14" w:author="Hooli" w:date="2018-11-10T23:50:00Z">
        <w:r w:rsidR="00333509" w:rsidDel="001925AB">
          <w:delText xml:space="preserve">what </w:delText>
        </w:r>
      </w:del>
      <w:ins w:id="15" w:author="Hooli" w:date="2018-11-10T23:50:00Z">
        <w:r w:rsidR="001925AB">
          <w:t xml:space="preserve"> </w:t>
        </w:r>
      </w:ins>
      <w:r w:rsidR="00333509">
        <w:t xml:space="preserve">we need </w:t>
      </w:r>
      <w:del w:id="16" w:author="Hooli" w:date="2018-11-10T23:50:00Z">
        <w:r w:rsidR="00333509" w:rsidDel="001925AB">
          <w:delText>is a</w:delText>
        </w:r>
      </w:del>
      <w:ins w:id="17" w:author="Hooli" w:date="2018-11-10T23:50:00Z">
        <w:r w:rsidR="001925AB">
          <w:t xml:space="preserve">to look from the process point of view to address the challenges posed by the </w:t>
        </w:r>
      </w:ins>
      <w:ins w:id="18" w:author="Hooli" w:date="2018-11-10T23:52:00Z">
        <w:r w:rsidR="001925AB">
          <w:t>data explosion on the Internet</w:t>
        </w:r>
      </w:ins>
      <w:del w:id="19" w:author="Hooli" w:date="2018-11-10T23:53:00Z">
        <w:r w:rsidR="00333509" w:rsidDel="001925AB">
          <w:delText xml:space="preserve"> process change</w:delText>
        </w:r>
      </w:del>
      <w:r w:rsidR="00333509">
        <w:t xml:space="preserve">. The way to handle the 5G technology, which is a giant leap from </w:t>
      </w:r>
      <w:proofErr w:type="gramStart"/>
      <w:r w:rsidR="00333509">
        <w:t>4G</w:t>
      </w:r>
      <w:proofErr w:type="gramEnd"/>
      <w:r w:rsidR="00333509">
        <w:t xml:space="preserve"> should be </w:t>
      </w:r>
      <w:del w:id="20" w:author="Hooli" w:date="2018-11-10T23:54:00Z">
        <w:r w:rsidR="00333509" w:rsidDel="001925AB">
          <w:delText>very different</w:delText>
        </w:r>
      </w:del>
      <w:ins w:id="21" w:author="Hooli" w:date="2018-11-10T23:54:00Z">
        <w:r w:rsidR="001925AB">
          <w:t>from this perspective</w:t>
        </w:r>
      </w:ins>
      <w:r w:rsidR="00333509">
        <w:t xml:space="preserve">. Hence, </w:t>
      </w:r>
      <w:del w:id="22" w:author="Hooli" w:date="2018-11-10T23:54:00Z">
        <w:r w:rsidR="00333509" w:rsidDel="001925AB">
          <w:delText>we can</w:delText>
        </w:r>
      </w:del>
      <w:ins w:id="23" w:author="Hooli" w:date="2018-11-10T23:54:00Z">
        <w:r w:rsidR="001925AB">
          <w:t xml:space="preserve">one of the </w:t>
        </w:r>
        <w:proofErr w:type="gramStart"/>
        <w:r w:rsidR="001925AB">
          <w:t>technique</w:t>
        </w:r>
        <w:proofErr w:type="gramEnd"/>
        <w:r w:rsidR="001925AB">
          <w:t xml:space="preserve"> could be to</w:t>
        </w:r>
      </w:ins>
      <w:r w:rsidR="00333509">
        <w:t xml:space="preserve"> make use of Edge Processing for faster operations</w:t>
      </w:r>
      <w:ins w:id="24" w:author="Hooli" w:date="2018-11-10T23:56:00Z">
        <w:r w:rsidR="001925AB">
          <w:t xml:space="preserve">, reduce latency and </w:t>
        </w:r>
      </w:ins>
      <w:del w:id="25" w:author="Hooli" w:date="2018-11-10T23:57:00Z">
        <w:r w:rsidR="00333509" w:rsidDel="001925AB">
          <w:delText xml:space="preserve"> and an even lower latency to </w:delText>
        </w:r>
      </w:del>
      <w:r w:rsidR="00333509">
        <w:t>avoid bottlenecks at the Core.</w:t>
      </w:r>
    </w:p>
    <w:p w14:paraId="4B0EB4BF" w14:textId="37D7FDBA" w:rsidR="00137511" w:rsidRDefault="00137511" w:rsidP="00805FF9">
      <w:pPr>
        <w:jc w:val="both"/>
      </w:pPr>
      <w:r>
        <w:t xml:space="preserve">Nokia is using Neural Networks, </w:t>
      </w:r>
      <w:del w:id="26" w:author="Hooli" w:date="2018-11-10T23:58:00Z">
        <w:r w:rsidR="00333509" w:rsidDel="001925AB">
          <w:delText>and so,</w:delText>
        </w:r>
      </w:del>
      <w:ins w:id="27" w:author="Hooli" w:date="2018-11-10T23:58:00Z">
        <w:r w:rsidR="001925AB">
          <w:t>but</w:t>
        </w:r>
      </w:ins>
      <w:r w:rsidR="00333509">
        <w:t xml:space="preserve">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0BA64F18"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06350D82" w14:textId="3C53FA23" w:rsidR="00EF4130" w:rsidRDefault="00EF4130" w:rsidP="00805FF9">
      <w:pPr>
        <w:jc w:val="both"/>
      </w:pPr>
    </w:p>
    <w:p w14:paraId="7CAFD63F" w14:textId="431E7260" w:rsidR="00EF4130" w:rsidRDefault="00EF4130" w:rsidP="00EF4130">
      <w:pPr>
        <w:jc w:val="center"/>
      </w:pPr>
      <w:r>
        <w:rPr>
          <w:noProof/>
          <w:lang w:val="en-IN" w:eastAsia="en-IN"/>
        </w:rPr>
        <w:drawing>
          <wp:inline distT="0" distB="0" distL="0" distR="0" wp14:anchorId="321FB94C" wp14:editId="656427A2">
            <wp:extent cx="8163513" cy="6308407"/>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175420" cy="6317608"/>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1925AB" w:rsidP="00805FF9">
      <w:pPr>
        <w:pStyle w:val="ListParagraph"/>
        <w:numPr>
          <w:ilvl w:val="0"/>
          <w:numId w:val="1"/>
        </w:numPr>
        <w:jc w:val="both"/>
      </w:pPr>
      <w:hyperlink r:id="rId10" w:history="1">
        <w:r w:rsidR="00EB14E5" w:rsidRPr="00AD122E">
          <w:rPr>
            <w:rStyle w:val="Hyperlink"/>
          </w:rPr>
          <w:t>http://www.3gpp.org/NEWS-EVENTS/3GPP-NEWS/1930-SYS_ARCHITECTURE</w:t>
        </w:r>
      </w:hyperlink>
    </w:p>
    <w:p w14:paraId="67ECDEA2" w14:textId="0DB2A2CE" w:rsidR="00EB14E5" w:rsidRDefault="001925AB" w:rsidP="00805FF9">
      <w:pPr>
        <w:pStyle w:val="ListParagraph"/>
        <w:numPr>
          <w:ilvl w:val="0"/>
          <w:numId w:val="1"/>
        </w:numPr>
        <w:jc w:val="both"/>
      </w:pPr>
      <w:hyperlink r:id="rId11"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1925AB" w:rsidP="00805FF9">
      <w:pPr>
        <w:pStyle w:val="ListParagraph"/>
        <w:numPr>
          <w:ilvl w:val="0"/>
          <w:numId w:val="1"/>
        </w:numPr>
        <w:jc w:val="both"/>
      </w:pPr>
      <w:hyperlink r:id="rId12" w:history="1">
        <w:r w:rsidR="00C95136" w:rsidRPr="00AD122E">
          <w:rPr>
            <w:rStyle w:val="Hyperlink"/>
          </w:rPr>
          <w:t>http://www.artizanetworks.com/resources/tutorials/cran.html</w:t>
        </w:r>
      </w:hyperlink>
    </w:p>
    <w:p w14:paraId="540C9200" w14:textId="562D4F38" w:rsidR="00C95136" w:rsidRDefault="001925AB" w:rsidP="00805FF9">
      <w:pPr>
        <w:pStyle w:val="ListParagraph"/>
        <w:numPr>
          <w:ilvl w:val="0"/>
          <w:numId w:val="1"/>
        </w:numPr>
        <w:jc w:val="both"/>
      </w:pPr>
      <w:hyperlink r:id="rId13"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96"/>
    <w:rsid w:val="00013F81"/>
    <w:rsid w:val="000D59E1"/>
    <w:rsid w:val="000E4D52"/>
    <w:rsid w:val="00103899"/>
    <w:rsid w:val="00137511"/>
    <w:rsid w:val="001925AB"/>
    <w:rsid w:val="001E0E23"/>
    <w:rsid w:val="0023520F"/>
    <w:rsid w:val="002E3555"/>
    <w:rsid w:val="00333509"/>
    <w:rsid w:val="00374B83"/>
    <w:rsid w:val="004A58B7"/>
    <w:rsid w:val="00580CC9"/>
    <w:rsid w:val="0058131B"/>
    <w:rsid w:val="0060463D"/>
    <w:rsid w:val="00660421"/>
    <w:rsid w:val="00676DA4"/>
    <w:rsid w:val="006C026D"/>
    <w:rsid w:val="006C0985"/>
    <w:rsid w:val="006E4996"/>
    <w:rsid w:val="006E6B68"/>
    <w:rsid w:val="007156CD"/>
    <w:rsid w:val="00715EAE"/>
    <w:rsid w:val="007910C1"/>
    <w:rsid w:val="00805FF9"/>
    <w:rsid w:val="008745EA"/>
    <w:rsid w:val="008B4FAD"/>
    <w:rsid w:val="008B7150"/>
    <w:rsid w:val="008F03EA"/>
    <w:rsid w:val="00974A22"/>
    <w:rsid w:val="00A05356"/>
    <w:rsid w:val="00AE2D07"/>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715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715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pectrum.ieee.org/tech-talk/telecom/wireless/3-ways-nokia-is-using-machine-learning-in-5g-network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artizanetworks.com/resources/tutorials/cr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ricsson.com/en/mobility-report/mobility-calcul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3gpp.org/NEWS-EVENTS/3GPP-NEWS/1930-SYS_ARCHITECTURE" TargetMode="External"/><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Hooli</dc:creator>
  <cp:lastModifiedBy>Hooli</cp:lastModifiedBy>
  <cp:revision>2</cp:revision>
  <dcterms:created xsi:type="dcterms:W3CDTF">2018-11-10T18:29:00Z</dcterms:created>
  <dcterms:modified xsi:type="dcterms:W3CDTF">2018-11-10T18:29:00Z</dcterms:modified>
</cp:coreProperties>
</file>
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lang w:val="en-IN" w:eastAsia="en-IN"/>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7C0D7FD3" w14:textId="77777777" w:rsidR="004539DB" w:rsidRDefault="004539DB" w:rsidP="00805FF9">
      <w:pPr>
        <w:jc w:val="both"/>
        <w:rPr>
          <w:ins w:id="0" w:author="Hooli" w:date="2018-11-10T09:29:00Z"/>
        </w:rPr>
      </w:pPr>
      <w:ins w:id="1" w:author="Hooli" w:date="2018-11-10T09:23:00Z">
        <w:r>
          <w:t>Explosion of data traffic on the Internet</w:t>
        </w:r>
      </w:ins>
      <w:ins w:id="2" w:author="Hooli" w:date="2018-11-10T09:26:00Z">
        <w:r>
          <w:t xml:space="preserve"> due to the increased number of different types of connected devices an</w:t>
        </w:r>
      </w:ins>
      <w:ins w:id="3" w:author="Hooli" w:date="2018-11-10T09:23:00Z">
        <w:r>
          <w:t xml:space="preserve">d the </w:t>
        </w:r>
      </w:ins>
      <w:ins w:id="4" w:author="Hooli" w:date="2018-11-10T09:26:00Z">
        <w:r>
          <w:t xml:space="preserve">wide range </w:t>
        </w:r>
      </w:ins>
      <w:ins w:id="5" w:author="Hooli" w:date="2018-11-10T09:27:00Z">
        <w:r>
          <w:t>of access requirements by these devices that span the massive machine type communication to critical machine type communication</w:t>
        </w:r>
      </w:ins>
      <w:ins w:id="6" w:author="Hooli" w:date="2018-11-10T09:28:00Z">
        <w:r>
          <w:t xml:space="preserve"> give rise to different </w:t>
        </w:r>
      </w:ins>
      <w:ins w:id="7" w:author="Hooli" w:date="2018-11-10T09:29:00Z">
        <w:r>
          <w:t>challenges</w:t>
        </w:r>
      </w:ins>
      <w:ins w:id="8" w:author="Hooli" w:date="2018-11-10T09:28:00Z">
        <w:r>
          <w:t xml:space="preserve"> </w:t>
        </w:r>
      </w:ins>
      <w:ins w:id="9" w:author="Hooli" w:date="2018-11-10T09:29:00Z">
        <w:r>
          <w:t xml:space="preserve">to the way communication will be addressed. </w:t>
        </w:r>
      </w:ins>
    </w:p>
    <w:p w14:paraId="1D5FD4BA" w14:textId="77777777" w:rsidR="00EF2117" w:rsidRDefault="004539DB" w:rsidP="00805FF9">
      <w:pPr>
        <w:jc w:val="both"/>
        <w:rPr>
          <w:ins w:id="10" w:author="Hooli" w:date="2018-11-10T09:32:00Z"/>
        </w:rPr>
      </w:pPr>
      <w:ins w:id="11" w:author="Hooli" w:date="2018-11-10T09:30:00Z">
        <w:r>
          <w:t xml:space="preserve">The communication </w:t>
        </w:r>
        <w:proofErr w:type="gramStart"/>
        <w:r>
          <w:t>system need</w:t>
        </w:r>
        <w:proofErr w:type="gramEnd"/>
        <w:r>
          <w:t xml:space="preserve"> to address the diversity of the devices, </w:t>
        </w:r>
      </w:ins>
      <w:ins w:id="12" w:author="Hooli" w:date="2018-11-10T09:31:00Z">
        <w:r>
          <w:t xml:space="preserve">security, scalability along with the quality of service. </w:t>
        </w:r>
      </w:ins>
    </w:p>
    <w:p w14:paraId="32A08BC6" w14:textId="77777777" w:rsidR="00EF2117" w:rsidRDefault="00EF2117" w:rsidP="00805FF9">
      <w:pPr>
        <w:jc w:val="both"/>
        <w:rPr>
          <w:ins w:id="13" w:author="Hooli" w:date="2018-11-10T09:33:00Z"/>
        </w:rPr>
      </w:pPr>
      <w:ins w:id="14" w:author="Hooli" w:date="2018-11-10T09:32:00Z">
        <w:r>
          <w:t xml:space="preserve">As shown in the figure, the current </w:t>
        </w:r>
      </w:ins>
      <w:del w:id="15" w:author="Hooli" w:date="2018-11-10T09:32:00Z">
        <w:r w:rsidR="00EE1C2F" w:rsidDel="00EF2117">
          <w:delText xml:space="preserve">The </w:delText>
        </w:r>
      </w:del>
      <w:ins w:id="16" w:author="Hooli" w:date="2018-11-10T09:32:00Z">
        <w:r>
          <w:t xml:space="preserve"> </w:t>
        </w:r>
      </w:ins>
      <w:r w:rsidR="00EE1C2F">
        <w:t xml:space="preserve">LTE Architecture </w:t>
      </w:r>
      <w:del w:id="17" w:author="Hooli" w:date="2018-11-10T09:33:00Z">
        <w:r w:rsidR="00EE1C2F" w:rsidDel="00EF2117">
          <w:delText>consisted of U</w:delText>
        </w:r>
        <w:r w:rsidR="00A05356" w:rsidDel="00EF2117">
          <w:delText xml:space="preserve">ser </w:delText>
        </w:r>
        <w:r w:rsidR="00EE1C2F" w:rsidDel="00EF2117">
          <w:delText>E</w:delText>
        </w:r>
        <w:r w:rsidR="00A05356" w:rsidDel="00EF2117">
          <w:delText>ntity (Cell Phones)</w:delText>
        </w:r>
        <w:r w:rsidR="00EE1C2F" w:rsidDel="00EF2117">
          <w:delText xml:space="preserve">, </w:delText>
        </w:r>
        <w:r w:rsidR="00676DA4" w:rsidDel="00EF2117">
          <w:delText>Evolved UMTS Terrestrial Radio Access Network (</w:delText>
        </w:r>
        <w:r w:rsidR="00EE1C2F" w:rsidDel="00EF2117">
          <w:delText>E-UTRAN</w:delText>
        </w:r>
        <w:r w:rsidR="00676DA4" w:rsidDel="00EF2117">
          <w:delText>)</w:delText>
        </w:r>
        <w:r w:rsidR="00EE1C2F" w:rsidDel="00EF2117">
          <w:delText xml:space="preserve">, </w:delText>
        </w:r>
        <w:r w:rsidR="00676DA4" w:rsidDel="00EF2117">
          <w:delText>Evolved Packet Core (</w:delText>
        </w:r>
        <w:r w:rsidR="00EE1C2F" w:rsidDel="00EF2117">
          <w:delText>EPC</w:delText>
        </w:r>
        <w:r w:rsidR="00676DA4" w:rsidDel="00EF2117">
          <w:delText>)</w:delText>
        </w:r>
        <w:r w:rsidR="00EE1C2F" w:rsidDel="00EF2117">
          <w:delText xml:space="preserve"> and the Servers</w:delText>
        </w:r>
      </w:del>
      <w:ins w:id="18" w:author="Hooli" w:date="2018-11-10T09:33:00Z">
        <w:r>
          <w:t>consists of the following functional units</w:t>
        </w:r>
      </w:ins>
    </w:p>
    <w:p w14:paraId="19F87959" w14:textId="281D0DFD" w:rsidR="00EF2117" w:rsidRDefault="00EF2117" w:rsidP="00EF2117">
      <w:pPr>
        <w:pStyle w:val="ListParagraph"/>
        <w:numPr>
          <w:ilvl w:val="0"/>
          <w:numId w:val="2"/>
        </w:numPr>
        <w:jc w:val="both"/>
        <w:rPr>
          <w:ins w:id="19" w:author="Hooli" w:date="2018-11-10T09:33:00Z"/>
        </w:rPr>
        <w:pPrChange w:id="20" w:author="Hooli" w:date="2018-11-10T09:33:00Z">
          <w:pPr>
            <w:jc w:val="both"/>
          </w:pPr>
        </w:pPrChange>
      </w:pPr>
      <w:ins w:id="21" w:author="Hooli" w:date="2018-11-10T09:33:00Z">
        <w:r>
          <w:t>UE</w:t>
        </w:r>
      </w:ins>
    </w:p>
    <w:p w14:paraId="034C7B26" w14:textId="273FF998" w:rsidR="00EF2117" w:rsidRDefault="00EF2117" w:rsidP="00EF2117">
      <w:pPr>
        <w:pStyle w:val="ListParagraph"/>
        <w:numPr>
          <w:ilvl w:val="0"/>
          <w:numId w:val="2"/>
        </w:numPr>
        <w:jc w:val="both"/>
        <w:rPr>
          <w:ins w:id="22" w:author="Hooli" w:date="2018-11-10T09:34:00Z"/>
        </w:rPr>
        <w:pPrChange w:id="23" w:author="Hooli" w:date="2018-11-10T09:33:00Z">
          <w:pPr>
            <w:jc w:val="both"/>
          </w:pPr>
        </w:pPrChange>
      </w:pPr>
      <w:ins w:id="24" w:author="Hooli" w:date="2018-11-10T09:34:00Z">
        <w:r>
          <w:t>E-UTRAN</w:t>
        </w:r>
      </w:ins>
    </w:p>
    <w:p w14:paraId="7DAE6AB1" w14:textId="5C570845" w:rsidR="00EF2117" w:rsidRDefault="00EF2117" w:rsidP="00EF2117">
      <w:pPr>
        <w:pStyle w:val="ListParagraph"/>
        <w:numPr>
          <w:ilvl w:val="0"/>
          <w:numId w:val="2"/>
        </w:numPr>
        <w:jc w:val="both"/>
        <w:rPr>
          <w:ins w:id="25" w:author="Hooli" w:date="2018-11-10T09:34:00Z"/>
        </w:rPr>
        <w:pPrChange w:id="26" w:author="Hooli" w:date="2018-11-10T09:33:00Z">
          <w:pPr>
            <w:jc w:val="both"/>
          </w:pPr>
        </w:pPrChange>
      </w:pPr>
      <w:ins w:id="27" w:author="Hooli" w:date="2018-11-10T09:34:00Z">
        <w:r>
          <w:t>EPC</w:t>
        </w:r>
      </w:ins>
    </w:p>
    <w:p w14:paraId="11E526EC" w14:textId="1F12D5C6" w:rsidR="00EF2117" w:rsidRDefault="00EF2117" w:rsidP="00EF2117">
      <w:pPr>
        <w:pStyle w:val="ListParagraph"/>
        <w:numPr>
          <w:ilvl w:val="0"/>
          <w:numId w:val="2"/>
        </w:numPr>
        <w:jc w:val="both"/>
        <w:rPr>
          <w:ins w:id="28" w:author="Hooli" w:date="2018-11-10T09:34:00Z"/>
        </w:rPr>
        <w:pPrChange w:id="29" w:author="Hooli" w:date="2018-11-10T09:33:00Z">
          <w:pPr>
            <w:jc w:val="both"/>
          </w:pPr>
        </w:pPrChange>
      </w:pPr>
      <w:ins w:id="30" w:author="Hooli" w:date="2018-11-10T09:34:00Z">
        <w:r>
          <w:t>Servers &amp; PDNs</w:t>
        </w:r>
      </w:ins>
    </w:p>
    <w:p w14:paraId="309FBC96" w14:textId="0F3FAAEF" w:rsidR="00EF2117" w:rsidRDefault="00EF2117" w:rsidP="00EF2117">
      <w:pPr>
        <w:jc w:val="both"/>
        <w:rPr>
          <w:ins w:id="31" w:author="Hooli" w:date="2018-11-10T09:33:00Z"/>
        </w:rPr>
      </w:pPr>
      <w:ins w:id="32" w:author="Hooli" w:date="2018-11-10T09:35:00Z">
        <w:r>
          <w:t>&lt;&lt;Write one line on each of the functional unit&gt;&gt;</w:t>
        </w:r>
      </w:ins>
      <w:bookmarkStart w:id="33" w:name="_GoBack"/>
      <w:bookmarkEnd w:id="33"/>
    </w:p>
    <w:p w14:paraId="6F8A572C" w14:textId="6C541A9B" w:rsidR="00EE1C2F" w:rsidRDefault="00EE1C2F" w:rsidP="00805FF9">
      <w:pPr>
        <w:jc w:val="both"/>
      </w:pPr>
      <w:del w:id="34" w:author="Hooli" w:date="2018-11-10T09:33:00Z">
        <w:r w:rsidDel="00EF2117">
          <w:delText>.</w:delText>
        </w:r>
      </w:del>
      <w:r>
        <w:t xml:space="preserve"> The data from the UE </w:t>
      </w:r>
      <w:r w:rsidR="00374B83">
        <w:t>is</w:t>
      </w:r>
      <w:r>
        <w:t xml:space="preserve"> sent to the </w:t>
      </w:r>
      <w:r w:rsidR="00676DA4">
        <w:t>base station</w:t>
      </w:r>
      <w:r w:rsidR="0058131B">
        <w:t xml:space="preserve"> which </w:t>
      </w:r>
      <w:r w:rsidR="00676DA4">
        <w:t>is a part of the area</w:t>
      </w:r>
      <w:r w:rsidR="0058131B">
        <w:t xml:space="preserve"> under E-UTRAN</w:t>
      </w:r>
      <w:r w:rsidR="0060463D">
        <w:t xml:space="preserve">. </w:t>
      </w:r>
      <w:r w:rsidR="00374B83">
        <w:t>One E-UTRAN can have multiple base stations within it</w:t>
      </w:r>
      <w:r w:rsidR="008F03EA">
        <w:t xml:space="preserve">. </w:t>
      </w:r>
      <w:r w:rsidR="0060463D">
        <w:t>The base stations at the E-UTRAN are connected to each other so that they can forward signals and packets during handover.</w:t>
      </w:r>
      <w:r w:rsidR="00374B83">
        <w:t xml:space="preserve"> The data from these base stations under E-UTRAN is then sent to the EPC, where the processing on the data takes place. 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rsidR="00374B83">
        <w:t>Too many base stations in a E-UTRAN can lead to interference.</w:t>
      </w:r>
    </w:p>
    <w:p w14:paraId="7C23C440" w14:textId="17E694C9" w:rsidR="00EE657A" w:rsidRDefault="00EE657A" w:rsidP="00EE657A">
      <w:pPr>
        <w:jc w:val="center"/>
      </w:pPr>
      <w:r>
        <w:rPr>
          <w:noProof/>
          <w:lang w:val="en-IN" w:eastAsia="en-IN"/>
        </w:rPr>
        <w:drawing>
          <wp:inline distT="0" distB="0" distL="0" distR="0" wp14:anchorId="48BB0E5C" wp14:editId="4D10C872">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96D67CC" w14:textId="748A9BF6" w:rsidR="006C026D" w:rsidRDefault="001E0E23" w:rsidP="00805FF9">
      <w:pPr>
        <w:jc w:val="both"/>
      </w:pPr>
      <w:r>
        <w:t>As the amount of traffic on the mobile networks rises, operators are using the Cloud/Centralized Radio Access Network to solve this.</w:t>
      </w:r>
      <w:r w:rsidR="007910C1">
        <w:t xml:space="preserve"> </w:t>
      </w:r>
      <w:r w:rsidR="006C026D">
        <w:t>Separating the base station into 2 parts, the Baseband Unit (BBU) and the Remote Radio Head (RRH)</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nvironments such as Carrier Aggregation.</w:t>
      </w:r>
      <w:r w:rsidR="008F03EA">
        <w:t xml:space="preserve"> </w:t>
      </w:r>
      <w:r w:rsidR="00374B83">
        <w:t xml:space="preserve">We can </w:t>
      </w:r>
      <w:r w:rsidR="00805FF9">
        <w:t>add more RRH to the network without significantly adding to the price since the processing takes place at the Master base station and we do not 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lang w:val="en-IN" w:eastAsia="en-IN"/>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53D945F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606CECAA" w:rsidR="00EF5D45" w:rsidRPr="00EE657A" w:rsidRDefault="00EF5D45" w:rsidP="00805FF9">
      <w:pPr>
        <w:pBdr>
          <w:bottom w:val="single" w:sz="6" w:space="1" w:color="auto"/>
        </w:pBdr>
        <w:jc w:val="both"/>
        <w:rPr>
          <w:sz w:val="28"/>
        </w:rPr>
      </w:pPr>
      <w:r w:rsidRPr="00EE657A">
        <w:rPr>
          <w:sz w:val="28"/>
        </w:rPr>
        <w:t>S</w:t>
      </w:r>
      <w:r w:rsidR="00137511" w:rsidRPr="00EE657A">
        <w:rPr>
          <w:sz w:val="28"/>
        </w:rPr>
        <w:t>ample Problem</w:t>
      </w:r>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37E25044" w:rsidR="00137511" w:rsidRDefault="00137511" w:rsidP="00805FF9">
      <w:pPr>
        <w:pBdr>
          <w:bottom w:val="single" w:sz="6" w:space="1" w:color="auto"/>
        </w:pBdr>
        <w:jc w:val="both"/>
      </w:pPr>
      <w:r w:rsidRPr="00EE657A">
        <w:rPr>
          <w:sz w:val="28"/>
        </w:rPr>
        <w:t>Solution</w:t>
      </w:r>
    </w:p>
    <w:p w14:paraId="4B0EB4BF" w14:textId="59A9911D" w:rsidR="00137511" w:rsidRDefault="00137511" w:rsidP="00805FF9">
      <w:pPr>
        <w:jc w:val="both"/>
      </w:pPr>
      <w:r>
        <w:t>As Nokia is using Neural Networks, 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0BA64F18"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06350D82" w14:textId="3C53FA23" w:rsidR="00EF4130" w:rsidRDefault="00EF4130" w:rsidP="00805FF9">
      <w:pPr>
        <w:jc w:val="both"/>
      </w:pPr>
    </w:p>
    <w:p w14:paraId="7CAFD63F" w14:textId="431E7260" w:rsidR="00EF4130" w:rsidRDefault="00EF4130" w:rsidP="00EF4130">
      <w:pPr>
        <w:jc w:val="center"/>
      </w:pPr>
      <w:r>
        <w:rPr>
          <w:noProof/>
          <w:lang w:val="en-IN" w:eastAsia="en-IN"/>
        </w:rPr>
        <w:drawing>
          <wp:inline distT="0" distB="0" distL="0" distR="0" wp14:anchorId="321FB94C" wp14:editId="2E2327C0">
            <wp:extent cx="5943600" cy="4592955"/>
            <wp:effectExtent l="8572" t="0" r="8573" b="857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5231705628_0001.tif"/>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5943600" cy="4592955"/>
                    </a:xfrm>
                    <a:prstGeom prst="rect">
                      <a:avLst/>
                    </a:prstGeom>
                  </pic:spPr>
                </pic:pic>
              </a:graphicData>
            </a:graphic>
          </wp:inline>
        </w:drawing>
      </w:r>
    </w:p>
    <w:p w14:paraId="0216B807" w14:textId="3C9E8E47" w:rsidR="00EB14E5" w:rsidRDefault="00EB14E5" w:rsidP="00EF4130">
      <w:pPr>
        <w:jc w:val="cente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EF2117" w:rsidP="00805FF9">
      <w:pPr>
        <w:pStyle w:val="ListParagraph"/>
        <w:numPr>
          <w:ilvl w:val="0"/>
          <w:numId w:val="1"/>
        </w:numPr>
        <w:jc w:val="both"/>
      </w:pPr>
      <w:hyperlink r:id="rId11" w:history="1">
        <w:r w:rsidR="00EB14E5" w:rsidRPr="00AD122E">
          <w:rPr>
            <w:rStyle w:val="Hyperlink"/>
          </w:rPr>
          <w:t>http://www.3gpp.org/NEWS-EVENTS/3GPP-NEWS/1930-SYS_ARCHITECTURE</w:t>
        </w:r>
      </w:hyperlink>
    </w:p>
    <w:p w14:paraId="67ECDEA2" w14:textId="0DB2A2CE" w:rsidR="00EB14E5" w:rsidRDefault="00EF2117" w:rsidP="00805FF9">
      <w:pPr>
        <w:pStyle w:val="ListParagraph"/>
        <w:numPr>
          <w:ilvl w:val="0"/>
          <w:numId w:val="1"/>
        </w:numPr>
        <w:jc w:val="both"/>
      </w:pPr>
      <w:hyperlink r:id="rId12"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EF2117" w:rsidP="00805FF9">
      <w:pPr>
        <w:pStyle w:val="ListParagraph"/>
        <w:numPr>
          <w:ilvl w:val="0"/>
          <w:numId w:val="1"/>
        </w:numPr>
        <w:jc w:val="both"/>
      </w:pPr>
      <w:hyperlink r:id="rId13" w:history="1">
        <w:r w:rsidR="00C95136" w:rsidRPr="00AD122E">
          <w:rPr>
            <w:rStyle w:val="Hyperlink"/>
          </w:rPr>
          <w:t>http://www.artizanetworks.com/resources/tutorials/cran.html</w:t>
        </w:r>
      </w:hyperlink>
    </w:p>
    <w:p w14:paraId="540C9200" w14:textId="562D4F38" w:rsidR="00C95136" w:rsidRDefault="00EF2117" w:rsidP="00805FF9">
      <w:pPr>
        <w:pStyle w:val="ListParagraph"/>
        <w:numPr>
          <w:ilvl w:val="0"/>
          <w:numId w:val="1"/>
        </w:numPr>
        <w:jc w:val="both"/>
      </w:pPr>
      <w:hyperlink r:id="rId14"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C5E62"/>
    <w:multiLevelType w:val="hybridMultilevel"/>
    <w:tmpl w:val="26341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96"/>
    <w:rsid w:val="00013F81"/>
    <w:rsid w:val="000D59E1"/>
    <w:rsid w:val="000E4D52"/>
    <w:rsid w:val="00103899"/>
    <w:rsid w:val="00137511"/>
    <w:rsid w:val="001E0E23"/>
    <w:rsid w:val="0023520F"/>
    <w:rsid w:val="00374B83"/>
    <w:rsid w:val="004539DB"/>
    <w:rsid w:val="004A58B7"/>
    <w:rsid w:val="00580CC9"/>
    <w:rsid w:val="0058131B"/>
    <w:rsid w:val="0060463D"/>
    <w:rsid w:val="00676DA4"/>
    <w:rsid w:val="006C026D"/>
    <w:rsid w:val="006E4996"/>
    <w:rsid w:val="006E6B68"/>
    <w:rsid w:val="007910C1"/>
    <w:rsid w:val="00805FF9"/>
    <w:rsid w:val="008745EA"/>
    <w:rsid w:val="008B4FAD"/>
    <w:rsid w:val="008F03EA"/>
    <w:rsid w:val="00A05356"/>
    <w:rsid w:val="00C95136"/>
    <w:rsid w:val="00CA7943"/>
    <w:rsid w:val="00EB14E5"/>
    <w:rsid w:val="00EE1C2F"/>
    <w:rsid w:val="00EE657A"/>
    <w:rsid w:val="00EF2117"/>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
    <w:name w:val="Unresolved Mention"/>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45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
    <w:name w:val="Unresolved Mention"/>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45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rtizanetworks.com/resources/tutorials/cran.ht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ericsson.com/en/mobility-report/mobility-calcula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gpp.org/NEWS-EVENTS/3GPP-NEWS/1930-SYS_ARCHITECTU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tiff"/><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spectrum.ieee.org/tech-talk/telecom/wireless/3-ways-nokia-is-using-machine-learning-in-5g-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E6C8D-1E86-46A9-B7D3-2F19265E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Hooli</dc:creator>
  <cp:lastModifiedBy>Hooli</cp:lastModifiedBy>
  <cp:revision>2</cp:revision>
  <dcterms:created xsi:type="dcterms:W3CDTF">2018-11-10T04:06:00Z</dcterms:created>
  <dcterms:modified xsi:type="dcterms:W3CDTF">2018-11-10T04:06:00Z</dcterms:modified>
</cp:coreProperties>
</file>